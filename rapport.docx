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5C" w:rsidRDefault="0010315C" w:rsidP="0010315C">
      <w:pPr>
        <w:jc w:val="center"/>
        <w:rPr>
          <w:rFonts w:ascii="Arial" w:hAnsi="Arial" w:cs="Arial"/>
          <w:sz w:val="6"/>
          <w:szCs w:val="12"/>
        </w:rPr>
      </w:pPr>
      <w:bookmarkStart w:id="0" w:name="_GoBack"/>
      <w:bookmarkEnd w:id="0"/>
    </w:p>
    <w:tbl>
      <w:tblPr>
        <w:tblStyle w:val="TableGrid"/>
        <w:tblW w:w="0" w:type="auto"/>
        <w:tblInd w:w="0" w:type="dxa"/>
        <w:tblLook w:val="04A0" w:firstRow="1" w:lastRow="0" w:firstColumn="1" w:lastColumn="0" w:noHBand="0" w:noVBand="1"/>
      </w:tblPr>
      <w:tblGrid>
        <w:gridCol w:w="5076"/>
        <w:gridCol w:w="1475"/>
        <w:gridCol w:w="2521"/>
      </w:tblGrid>
      <w:tr w:rsidR="0010315C" w:rsidTr="0010315C">
        <w:tc>
          <w:tcPr>
            <w:tcW w:w="4219" w:type="dxa"/>
            <w:tcBorders>
              <w:top w:val="nil"/>
              <w:left w:val="nil"/>
              <w:bottom w:val="nil"/>
              <w:right w:val="nil"/>
            </w:tcBorders>
          </w:tcPr>
          <w:p w:rsidR="0010315C" w:rsidRDefault="0010315C">
            <w:pPr>
              <w:jc w:val="center"/>
              <w:rPr>
                <w:rFonts w:ascii="Arial" w:hAnsi="Arial" w:cs="Arial"/>
                <w:b/>
                <w:szCs w:val="32"/>
              </w:rPr>
            </w:pPr>
            <w:r>
              <w:rPr>
                <w:rFonts w:ascii="Arial" w:hAnsi="Arial" w:cs="Arial"/>
                <w:b/>
                <w:noProof/>
                <w:szCs w:val="32"/>
                <w:lang w:eastAsia="fr-FR"/>
              </w:rPr>
              <w:drawing>
                <wp:inline distT="0" distB="0" distL="0" distR="0">
                  <wp:extent cx="3086100" cy="876300"/>
                  <wp:effectExtent l="0" t="0" r="0" b="0"/>
                  <wp:docPr id="2" name="Picture 2" descr="Description : Logo UH2C final horize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Logo UH2C final horizent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876300"/>
                          </a:xfrm>
                          <a:prstGeom prst="rect">
                            <a:avLst/>
                          </a:prstGeom>
                          <a:noFill/>
                          <a:ln>
                            <a:noFill/>
                          </a:ln>
                        </pic:spPr>
                      </pic:pic>
                    </a:graphicData>
                  </a:graphic>
                </wp:inline>
              </w:drawing>
            </w:r>
          </w:p>
          <w:p w:rsidR="0010315C" w:rsidRDefault="0010315C">
            <w:pPr>
              <w:jc w:val="center"/>
              <w:rPr>
                <w:rFonts w:ascii="Arial" w:hAnsi="Arial" w:cs="Arial"/>
                <w:b/>
                <w:szCs w:val="32"/>
              </w:rPr>
            </w:pPr>
          </w:p>
        </w:tc>
        <w:tc>
          <w:tcPr>
            <w:tcW w:w="2851" w:type="dxa"/>
            <w:tcBorders>
              <w:top w:val="nil"/>
              <w:left w:val="nil"/>
              <w:bottom w:val="nil"/>
              <w:right w:val="nil"/>
            </w:tcBorders>
          </w:tcPr>
          <w:p w:rsidR="0010315C" w:rsidRDefault="0010315C">
            <w:pPr>
              <w:jc w:val="center"/>
              <w:rPr>
                <w:rFonts w:ascii="Arial" w:hAnsi="Arial" w:cs="Arial"/>
                <w:szCs w:val="32"/>
              </w:rPr>
            </w:pPr>
          </w:p>
        </w:tc>
        <w:tc>
          <w:tcPr>
            <w:tcW w:w="3536" w:type="dxa"/>
            <w:tcBorders>
              <w:top w:val="nil"/>
              <w:left w:val="nil"/>
              <w:bottom w:val="nil"/>
              <w:right w:val="nil"/>
            </w:tcBorders>
            <w:hideMark/>
          </w:tcPr>
          <w:p w:rsidR="0010315C" w:rsidRDefault="0010315C">
            <w:pPr>
              <w:jc w:val="center"/>
              <w:rPr>
                <w:rFonts w:ascii="Arial" w:hAnsi="Arial" w:cs="Arial"/>
                <w:szCs w:val="32"/>
              </w:rPr>
            </w:pPr>
            <w:r>
              <w:rPr>
                <w:rFonts w:ascii="Arial" w:hAnsi="Arial" w:cs="Arial"/>
                <w:noProof/>
                <w:szCs w:val="32"/>
                <w:lang w:eastAsia="fr-FR"/>
              </w:rPr>
              <w:drawing>
                <wp:inline distT="0" distB="0" distL="0" distR="0">
                  <wp:extent cx="866775" cy="876300"/>
                  <wp:effectExtent l="0" t="0" r="9525" b="0"/>
                  <wp:docPr id="1" name="Picture 1" descr="Description : C:\Users\FSAC\Desktop\logo F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C:\Users\FSAC\Desktop\logo FSA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876300"/>
                          </a:xfrm>
                          <a:prstGeom prst="rect">
                            <a:avLst/>
                          </a:prstGeom>
                          <a:noFill/>
                          <a:ln>
                            <a:noFill/>
                          </a:ln>
                        </pic:spPr>
                      </pic:pic>
                    </a:graphicData>
                  </a:graphic>
                </wp:inline>
              </w:drawing>
            </w:r>
          </w:p>
        </w:tc>
      </w:tr>
    </w:tbl>
    <w:p w:rsidR="0010315C" w:rsidRDefault="0010315C" w:rsidP="0010315C">
      <w:pPr>
        <w:jc w:val="center"/>
        <w:rPr>
          <w:rFonts w:ascii="Arial" w:hAnsi="Arial" w:cs="Arial"/>
          <w:sz w:val="22"/>
          <w:szCs w:val="32"/>
        </w:rPr>
      </w:pPr>
    </w:p>
    <w:p w:rsidR="0010315C" w:rsidRDefault="0010315C" w:rsidP="0010315C">
      <w:pPr>
        <w:jc w:val="center"/>
        <w:rPr>
          <w:rFonts w:ascii="Arial" w:hAnsi="Arial" w:cs="Arial"/>
          <w:sz w:val="32"/>
          <w:szCs w:val="32"/>
        </w:rPr>
      </w:pPr>
      <w:r>
        <w:rPr>
          <w:rFonts w:ascii="Arial" w:hAnsi="Arial" w:cs="Arial"/>
          <w:sz w:val="32"/>
          <w:szCs w:val="32"/>
        </w:rPr>
        <w:t>Département de Mathématiques  et  Informatique</w:t>
      </w:r>
    </w:p>
    <w:p w:rsidR="0010315C" w:rsidRDefault="0010315C" w:rsidP="0010315C">
      <w:pPr>
        <w:ind w:right="41"/>
        <w:rPr>
          <w:rFonts w:ascii="Tahoma" w:hAnsi="Tahoma" w:cs="Tahoma"/>
          <w:b/>
          <w:smallCaps/>
          <w:sz w:val="16"/>
          <w:szCs w:val="16"/>
        </w:rPr>
      </w:pPr>
    </w:p>
    <w:p w:rsidR="0010315C" w:rsidRDefault="0010315C" w:rsidP="0010315C">
      <w:pPr>
        <w:ind w:right="41"/>
        <w:jc w:val="center"/>
        <w:rPr>
          <w:rFonts w:ascii="Verdana" w:hAnsi="Verdana" w:cs="Tahoma"/>
          <w:b/>
          <w:iCs/>
          <w:sz w:val="32"/>
          <w:szCs w:val="32"/>
        </w:rPr>
      </w:pPr>
      <w:r>
        <w:rPr>
          <w:rFonts w:ascii="Verdana" w:hAnsi="Verdana" w:cs="Tahoma"/>
          <w:b/>
          <w:iCs/>
          <w:sz w:val="32"/>
          <w:szCs w:val="32"/>
        </w:rPr>
        <w:t>Filière Licence Fondamentale</w:t>
      </w:r>
    </w:p>
    <w:p w:rsidR="0010315C" w:rsidRDefault="0010315C" w:rsidP="0010315C">
      <w:pPr>
        <w:ind w:right="41"/>
        <w:jc w:val="center"/>
        <w:rPr>
          <w:rFonts w:ascii="Verdana" w:hAnsi="Verdana" w:cs="Tahoma"/>
          <w:b/>
          <w:iCs/>
          <w:sz w:val="28"/>
          <w:szCs w:val="28"/>
        </w:rPr>
      </w:pPr>
      <w:r>
        <w:rPr>
          <w:rFonts w:ascii="Verdana" w:hAnsi="Verdana" w:cs="Tahoma"/>
          <w:b/>
          <w:iCs/>
          <w:sz w:val="28"/>
          <w:szCs w:val="28"/>
        </w:rPr>
        <w:t>SCIENCES MATHEMATIQUES  ET  INFORMATIQUE</w:t>
      </w:r>
    </w:p>
    <w:p w:rsidR="0010315C" w:rsidRDefault="0010315C" w:rsidP="0010315C">
      <w:pPr>
        <w:ind w:right="41"/>
        <w:jc w:val="center"/>
        <w:rPr>
          <w:rFonts w:ascii="Verdana" w:hAnsi="Verdana" w:cs="Tahoma"/>
          <w:b/>
          <w:iCs/>
          <w:sz w:val="28"/>
          <w:szCs w:val="28"/>
        </w:rPr>
      </w:pPr>
    </w:p>
    <w:p w:rsidR="0010315C" w:rsidRDefault="0010315C" w:rsidP="0010315C">
      <w:pPr>
        <w:ind w:right="41"/>
        <w:jc w:val="center"/>
        <w:rPr>
          <w:rFonts w:ascii="Verdana" w:hAnsi="Verdana" w:cs="Tahoma"/>
          <w:b/>
          <w:iCs/>
          <w:sz w:val="32"/>
          <w:szCs w:val="32"/>
        </w:rPr>
      </w:pPr>
      <w:r>
        <w:rPr>
          <w:rFonts w:ascii="Verdana" w:hAnsi="Verdana" w:cs="Tahoma"/>
          <w:b/>
          <w:iCs/>
          <w:sz w:val="32"/>
          <w:szCs w:val="32"/>
        </w:rPr>
        <w:t>OPTION : Système d’information décisionnel</w:t>
      </w:r>
    </w:p>
    <w:p w:rsidR="0010315C" w:rsidRDefault="0010315C" w:rsidP="0010315C">
      <w:pPr>
        <w:ind w:right="41"/>
        <w:rPr>
          <w:rFonts w:ascii="Tahoma" w:hAnsi="Tahoma" w:cs="Tahoma"/>
          <w:b/>
          <w:smallCaps/>
        </w:rPr>
      </w:pPr>
    </w:p>
    <w:p w:rsidR="0010315C" w:rsidRDefault="0010315C" w:rsidP="0010315C">
      <w:pPr>
        <w:ind w:right="41"/>
        <w:jc w:val="center"/>
        <w:rPr>
          <w:rFonts w:ascii="Verdana" w:eastAsia="Arial Unicode MS" w:hAnsi="Verdana"/>
          <w:b/>
          <w:sz w:val="32"/>
          <w:szCs w:val="32"/>
        </w:rPr>
      </w:pPr>
      <w:r>
        <w:rPr>
          <w:rFonts w:ascii="Verdana" w:eastAsia="Arial Unicode MS" w:hAnsi="Verdana"/>
          <w:b/>
          <w:sz w:val="32"/>
          <w:szCs w:val="32"/>
        </w:rPr>
        <w:t>PROJET TUTORE</w:t>
      </w:r>
    </w:p>
    <w:p w:rsidR="0010315C" w:rsidRDefault="0010315C" w:rsidP="0010315C">
      <w:pPr>
        <w:ind w:right="41"/>
        <w:jc w:val="center"/>
        <w:rPr>
          <w:rFonts w:ascii="Times" w:hAnsi="Times"/>
          <w:iCs/>
          <w:sz w:val="32"/>
          <w:szCs w:val="32"/>
        </w:rPr>
      </w:pPr>
      <w:r>
        <w:rPr>
          <w:rFonts w:ascii="Times" w:hAnsi="Times"/>
          <w:iCs/>
          <w:sz w:val="32"/>
          <w:szCs w:val="32"/>
        </w:rPr>
        <w:t xml:space="preserve">Réalisation d’une application de gestion de stock </w:t>
      </w:r>
    </w:p>
    <w:p w:rsidR="0010315C" w:rsidRDefault="0010315C" w:rsidP="0010315C">
      <w:pPr>
        <w:ind w:right="41"/>
        <w:jc w:val="center"/>
        <w:rPr>
          <w:rFonts w:ascii="Times" w:hAnsi="Times"/>
          <w:iCs/>
        </w:rPr>
      </w:pPr>
      <w:r>
        <w:rPr>
          <w:rFonts w:ascii="Times" w:hAnsi="Times"/>
          <w:iCs/>
        </w:rPr>
        <w:t>Présenté par :</w:t>
      </w:r>
    </w:p>
    <w:p w:rsidR="0010315C" w:rsidRDefault="0010315C" w:rsidP="0010315C">
      <w:pPr>
        <w:ind w:right="41"/>
        <w:rPr>
          <w:rFonts w:ascii="Times" w:hAnsi="Times"/>
          <w:iCs/>
          <w:sz w:val="26"/>
        </w:rPr>
      </w:pPr>
      <w:r>
        <w:rPr>
          <w:rFonts w:ascii="Times" w:hAnsi="Times"/>
          <w:iCs/>
          <w:sz w:val="26"/>
        </w:rPr>
        <w:t xml:space="preserve">                                                           ALI TADILI</w:t>
      </w:r>
    </w:p>
    <w:p w:rsidR="0010315C" w:rsidRDefault="0010315C" w:rsidP="0010315C">
      <w:pPr>
        <w:ind w:right="41"/>
        <w:jc w:val="center"/>
        <w:rPr>
          <w:rFonts w:ascii="Times" w:hAnsi="Times"/>
          <w:iCs/>
          <w:sz w:val="26"/>
        </w:rPr>
      </w:pPr>
      <w:r>
        <w:rPr>
          <w:rFonts w:ascii="Times" w:hAnsi="Times"/>
          <w:iCs/>
          <w:sz w:val="26"/>
        </w:rPr>
        <w:t xml:space="preserve"> NOURA EL MOUSSA</w:t>
      </w:r>
    </w:p>
    <w:p w:rsidR="0010315C" w:rsidRDefault="0010315C" w:rsidP="0010315C">
      <w:pPr>
        <w:ind w:right="41"/>
        <w:jc w:val="center"/>
        <w:rPr>
          <w:rFonts w:ascii="Times" w:hAnsi="Times"/>
          <w:iCs/>
          <w:sz w:val="26"/>
        </w:rPr>
      </w:pPr>
      <w:r>
        <w:rPr>
          <w:rFonts w:ascii="Times" w:hAnsi="Times"/>
          <w:iCs/>
          <w:sz w:val="26"/>
        </w:rPr>
        <w:t>SIHAM LAMSSAOUI</w:t>
      </w:r>
    </w:p>
    <w:p w:rsidR="0010315C" w:rsidRDefault="0010315C" w:rsidP="0010315C">
      <w:pPr>
        <w:ind w:right="41"/>
        <w:rPr>
          <w:rFonts w:ascii="Times" w:hAnsi="Times"/>
          <w:i/>
        </w:rPr>
      </w:pPr>
    </w:p>
    <w:p w:rsidR="0010315C" w:rsidRDefault="0010315C" w:rsidP="0010315C">
      <w:pPr>
        <w:ind w:right="41"/>
        <w:jc w:val="center"/>
        <w:rPr>
          <w:rFonts w:ascii="Times" w:hAnsi="Times"/>
          <w:iCs/>
        </w:rPr>
      </w:pPr>
      <w:r>
        <w:rPr>
          <w:rFonts w:ascii="Times" w:hAnsi="Times"/>
          <w:iCs/>
        </w:rPr>
        <w:t xml:space="preserve">Le JOUR xx JUIN devant le jury </w:t>
      </w:r>
    </w:p>
    <w:p w:rsidR="0010315C" w:rsidRDefault="0010315C" w:rsidP="0010315C">
      <w:pPr>
        <w:ind w:right="41"/>
        <w:jc w:val="center"/>
        <w:rPr>
          <w:rFonts w:ascii="Times" w:hAnsi="Times"/>
          <w:iCs/>
          <w:u w:val="single"/>
        </w:rPr>
      </w:pPr>
    </w:p>
    <w:p w:rsidR="0010315C" w:rsidRDefault="0010315C" w:rsidP="0010315C">
      <w:pPr>
        <w:spacing w:line="360" w:lineRule="auto"/>
        <w:ind w:right="41"/>
        <w:rPr>
          <w:rFonts w:ascii="Times" w:hAnsi="Times"/>
          <w:bCs/>
          <w:iCs/>
        </w:rPr>
      </w:pPr>
      <w:r>
        <w:rPr>
          <w:rFonts w:ascii="Times" w:hAnsi="Times"/>
          <w:iCs/>
        </w:rPr>
        <w:t>Pr XXXX</w:t>
      </w:r>
      <w:proofErr w:type="gramStart"/>
      <w:r>
        <w:rPr>
          <w:rFonts w:ascii="Times" w:hAnsi="Times"/>
          <w:iCs/>
        </w:rPr>
        <w:t>………………………………………</w:t>
      </w:r>
      <w:del w:id="1" w:author="Zakaria Fakri" w:date="2015-06-20T16:01:00Z">
        <w:r>
          <w:rPr>
            <w:rFonts w:ascii="Times" w:hAnsi="Times"/>
            <w:iCs/>
          </w:rPr>
          <w:delText>…….</w:delText>
        </w:r>
      </w:del>
      <w:ins w:id="2" w:author="Zakaria Fakri" w:date="2015-06-20T16:01:00Z">
        <w:r>
          <w:rPr>
            <w:rFonts w:ascii="Times" w:hAnsi="Times"/>
            <w:iCs/>
          </w:rPr>
          <w:t>……</w:t>
        </w:r>
      </w:ins>
      <w:r>
        <w:rPr>
          <w:rFonts w:ascii="Times" w:hAnsi="Times"/>
          <w:iCs/>
        </w:rPr>
        <w:t>. .............</w:t>
      </w:r>
      <w:proofErr w:type="gramEnd"/>
      <w:r>
        <w:rPr>
          <w:rFonts w:ascii="Times" w:hAnsi="Times"/>
          <w:bCs/>
          <w:iCs/>
        </w:rPr>
        <w:t xml:space="preserve">Président </w:t>
      </w:r>
    </w:p>
    <w:p w:rsidR="0010315C" w:rsidRDefault="0010315C" w:rsidP="0010315C">
      <w:pPr>
        <w:spacing w:line="360" w:lineRule="auto"/>
        <w:ind w:right="41"/>
        <w:rPr>
          <w:rFonts w:ascii="Times" w:hAnsi="Times"/>
          <w:iCs/>
        </w:rPr>
      </w:pPr>
      <w:r>
        <w:rPr>
          <w:rFonts w:ascii="Times" w:hAnsi="Times"/>
          <w:iCs/>
        </w:rPr>
        <w:t xml:space="preserve">               Pr XXXXX………………………………………………</w:t>
      </w:r>
      <w:del w:id="3" w:author="Zakaria Fakri" w:date="2015-06-20T16:01:00Z">
        <w:r>
          <w:rPr>
            <w:rFonts w:ascii="Times" w:hAnsi="Times"/>
            <w:iCs/>
          </w:rPr>
          <w:delText>…….</w:delText>
        </w:r>
      </w:del>
      <w:ins w:id="4" w:author="Zakaria Fakri" w:date="2015-06-20T16:01:00Z">
        <w:r>
          <w:rPr>
            <w:rFonts w:ascii="Times" w:hAnsi="Times"/>
            <w:iCs/>
          </w:rPr>
          <w:t>……</w:t>
        </w:r>
      </w:ins>
      <w:r>
        <w:rPr>
          <w:rFonts w:ascii="Times" w:hAnsi="Times"/>
          <w:iCs/>
        </w:rPr>
        <w:t>Examinateur</w:t>
      </w:r>
    </w:p>
    <w:p w:rsidR="0010315C" w:rsidRDefault="0010315C" w:rsidP="0010315C">
      <w:pPr>
        <w:spacing w:line="360" w:lineRule="auto"/>
        <w:ind w:right="41"/>
        <w:rPr>
          <w:rFonts w:ascii="Times" w:hAnsi="Times"/>
          <w:iCs/>
        </w:rPr>
      </w:pPr>
      <w:r>
        <w:rPr>
          <w:rFonts w:ascii="Times" w:hAnsi="Times"/>
          <w:iCs/>
        </w:rPr>
        <w:t>Pr Chbihi …………………………</w:t>
      </w:r>
      <w:del w:id="5" w:author="Zakaria Fakri" w:date="2015-06-20T16:01:00Z">
        <w:r>
          <w:rPr>
            <w:rFonts w:ascii="Times" w:hAnsi="Times"/>
            <w:iCs/>
          </w:rPr>
          <w:delText>…….</w:delText>
        </w:r>
      </w:del>
      <w:ins w:id="6" w:author="Zakaria Fakri" w:date="2015-06-20T16:01:00Z">
        <w:r>
          <w:rPr>
            <w:rFonts w:ascii="Times" w:hAnsi="Times"/>
            <w:iCs/>
          </w:rPr>
          <w:t>……</w:t>
        </w:r>
      </w:ins>
      <w:r>
        <w:rPr>
          <w:rFonts w:ascii="Times" w:hAnsi="Times"/>
          <w:iCs/>
        </w:rPr>
        <w:t>Encadrant</w:t>
      </w:r>
    </w:p>
    <w:p w:rsidR="0010315C" w:rsidRDefault="0010315C" w:rsidP="0010315C">
      <w:pPr>
        <w:spacing w:line="360" w:lineRule="auto"/>
        <w:ind w:right="41"/>
        <w:rPr>
          <w:rFonts w:ascii="Times" w:hAnsi="Times"/>
          <w:b/>
          <w:iCs/>
          <w:sz w:val="28"/>
        </w:rPr>
      </w:pPr>
    </w:p>
    <w:p w:rsidR="0010315C" w:rsidRDefault="0010315C" w:rsidP="0010315C">
      <w:pPr>
        <w:spacing w:line="360" w:lineRule="auto"/>
        <w:ind w:right="41"/>
        <w:jc w:val="center"/>
        <w:rPr>
          <w:rFonts w:ascii="Times" w:hAnsi="Times"/>
          <w:b/>
          <w:iCs/>
          <w:sz w:val="28"/>
        </w:rPr>
      </w:pPr>
      <w:r>
        <w:rPr>
          <w:rFonts w:ascii="Times" w:hAnsi="Times"/>
          <w:b/>
          <w:iCs/>
          <w:sz w:val="28"/>
        </w:rPr>
        <w:t>Casablanca 2016</w:t>
      </w:r>
    </w:p>
    <w:p w:rsidR="0010315C" w:rsidRDefault="0010315C" w:rsidP="0010315C"/>
    <w:p w:rsidR="0010315C" w:rsidRDefault="0010315C" w:rsidP="0010315C"/>
    <w:p w:rsidR="0010315C" w:rsidRDefault="0010315C" w:rsidP="0010315C">
      <w:pPr>
        <w:spacing w:line="240" w:lineRule="auto"/>
        <w:rPr>
          <w:rFonts w:ascii="Arial Narrow" w:hAnsi="Arial Narrow"/>
          <w:b/>
          <w:bCs/>
          <w:sz w:val="40"/>
          <w:szCs w:val="40"/>
        </w:rPr>
      </w:pPr>
      <w:r>
        <w:rPr>
          <w:rFonts w:ascii="Arial Narrow" w:hAnsi="Arial Narrow"/>
          <w:b/>
          <w:bCs/>
          <w:sz w:val="40"/>
          <w:szCs w:val="40"/>
        </w:rPr>
        <w:t xml:space="preserve">                         Table des matières</w:t>
      </w:r>
    </w:p>
    <w:p w:rsidR="0010315C" w:rsidRDefault="0010315C" w:rsidP="0010315C">
      <w:pPr>
        <w:spacing w:line="240" w:lineRule="auto"/>
        <w:rPr>
          <w:rFonts w:ascii="Arial Narrow" w:hAnsi="Arial Narrow"/>
          <w:b/>
          <w:bCs/>
          <w:sz w:val="40"/>
          <w:szCs w:val="40"/>
        </w:rPr>
      </w:pPr>
      <w:r>
        <w:rPr>
          <w:rFonts w:ascii="Arial Narrow" w:hAnsi="Arial Narrow"/>
          <w:sz w:val="20"/>
          <w:szCs w:val="20"/>
        </w:rPr>
        <w:t xml:space="preserve">Avant Propos </w:t>
      </w:r>
      <w:proofErr w:type="gramStart"/>
      <w:r>
        <w:rPr>
          <w:rFonts w:ascii="Arial Narrow" w:hAnsi="Arial Narrow"/>
          <w:sz w:val="20"/>
          <w:szCs w:val="20"/>
        </w:rPr>
        <w:t>……..……………………………………………………………………………………………………………………....5</w:t>
      </w:r>
      <w:proofErr w:type="gramEnd"/>
    </w:p>
    <w:p w:rsidR="0010315C" w:rsidRDefault="0010315C" w:rsidP="0010315C">
      <w:pPr>
        <w:spacing w:line="240" w:lineRule="auto"/>
        <w:jc w:val="both"/>
        <w:rPr>
          <w:rFonts w:ascii="Arial Narrow" w:hAnsi="Arial Narrow"/>
          <w:sz w:val="20"/>
          <w:szCs w:val="20"/>
        </w:rPr>
      </w:pPr>
      <w:r>
        <w:rPr>
          <w:rFonts w:ascii="Arial Narrow" w:hAnsi="Arial Narrow"/>
          <w:sz w:val="20"/>
          <w:szCs w:val="20"/>
        </w:rPr>
        <w:t>Remerciements…………………………………………………………………………………………………………………………....6</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Introduction ………………………………………………………………………………………………………………………………..7</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I-Problématique et Formulation du cahier de charge………………………………………………………………………………….8</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I.a-Problématique : Cahier de charge minimal …………………………………………………………………………….8</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I.b- Formulation du cahier de charge étendu ………………………………………………………………………………9</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II-Conception du projet ………………………………………………………………………………………………………………….10</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 .a-Introduction au modèle MVC……………………………………………………………………………………………10</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II.b- Introduction au modèle de développement ………………………………………………………………………......13</w:t>
      </w:r>
    </w:p>
    <w:p w:rsidR="0010315C" w:rsidRDefault="0010315C" w:rsidP="0010315C">
      <w:pPr>
        <w:spacing w:line="240" w:lineRule="auto"/>
        <w:jc w:val="both"/>
        <w:rPr>
          <w:rFonts w:ascii="Arial Narrow" w:hAnsi="Arial Narrow"/>
          <w:sz w:val="20"/>
          <w:szCs w:val="20"/>
          <w:lang w:val="en-GB"/>
        </w:rPr>
      </w:pPr>
      <w:r>
        <w:rPr>
          <w:rFonts w:ascii="Arial Narrow" w:hAnsi="Arial Narrow"/>
          <w:sz w:val="20"/>
          <w:szCs w:val="20"/>
        </w:rPr>
        <w:tab/>
      </w:r>
      <w:r>
        <w:rPr>
          <w:rFonts w:ascii="Arial Narrow" w:hAnsi="Arial Narrow"/>
          <w:sz w:val="20"/>
          <w:szCs w:val="20"/>
          <w:lang w:val="en-GB"/>
        </w:rPr>
        <w:t xml:space="preserve">II.c-Conception UML </w:t>
      </w:r>
      <w:r>
        <w:rPr>
          <w:rFonts w:ascii="Arial Narrow" w:hAnsi="Arial Narrow"/>
          <w:i/>
          <w:iCs/>
          <w:sz w:val="20"/>
          <w:szCs w:val="20"/>
          <w:lang w:val="en-GB"/>
        </w:rPr>
        <w:t>Unified modeling language</w:t>
      </w:r>
      <w:r>
        <w:rPr>
          <w:rFonts w:ascii="Arial Narrow" w:hAnsi="Arial Narrow"/>
          <w:sz w:val="20"/>
          <w:szCs w:val="20"/>
          <w:lang w:val="en-GB"/>
        </w:rPr>
        <w:t>…………………………………………………………………………..14</w:t>
      </w:r>
    </w:p>
    <w:p w:rsidR="0010315C" w:rsidRDefault="0010315C" w:rsidP="0010315C">
      <w:pPr>
        <w:spacing w:line="240" w:lineRule="auto"/>
        <w:jc w:val="both"/>
        <w:rPr>
          <w:rFonts w:ascii="Arial Narrow" w:hAnsi="Arial Narrow"/>
          <w:sz w:val="20"/>
          <w:szCs w:val="20"/>
        </w:rPr>
      </w:pPr>
      <w:r>
        <w:rPr>
          <w:rFonts w:ascii="Arial Narrow" w:hAnsi="Arial Narrow"/>
          <w:sz w:val="20"/>
          <w:szCs w:val="20"/>
          <w:lang w:val="en-GB"/>
        </w:rPr>
        <w:tab/>
      </w:r>
      <w:r>
        <w:rPr>
          <w:rFonts w:ascii="Arial Narrow" w:hAnsi="Arial Narrow"/>
          <w:sz w:val="20"/>
          <w:szCs w:val="20"/>
          <w:lang w:val="en-GB"/>
        </w:rPr>
        <w:tab/>
      </w:r>
      <w:r>
        <w:rPr>
          <w:rFonts w:ascii="Arial Narrow" w:hAnsi="Arial Narrow"/>
          <w:sz w:val="20"/>
          <w:szCs w:val="20"/>
        </w:rPr>
        <w:t>II.c.1- Diagramme de cas d’utilisation du projet………………………………………………………………...15</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II.c.2-Diagramme de séquences du projet………………………………………………………………………18</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II.c.3-Diagramme de classe du projet……………………………………………………………………………20</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II.d-Espérence temporelle en temps parfait : Diagramme de Gantt……………………………………………………...21</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III-Réalisation de l’interface : Vue ………………………………………………………………………………………………………22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III.a-Interface de Connexion …………………………………………………………………………………………………22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II.a.1.Interface d’authentification………………………………………………………………………………….22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II.a.2.Redirection appropriée …………………………………………………………………………………….23</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III.b-Interface Manager……………………………………………………………………………………………………….25</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III.b.1-Interface de Consultation de trafic aérien à temps réel ………………………………………………..25</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III.b.2- Interface de consultation ………………………………………………………………………………….26</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III.b.3-Interface d’insertion ………………………………………………………………………………………..32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III.b.4-Interface de mise à jour ……………………………………………………………………………………32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III.b.5-Interface de suppression…………………………………………………………………………………..33</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III.c-Interface Technicien……………………………………………………………………………………………………...34</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r>
      <w:r>
        <w:rPr>
          <w:rFonts w:ascii="Arial Narrow" w:hAnsi="Arial Narrow"/>
          <w:sz w:val="20"/>
          <w:szCs w:val="20"/>
        </w:rPr>
        <w:tab/>
        <w:t>III.c.1-Processus de Validation d’une intervention</w:t>
      </w:r>
      <w:proofErr w:type="gramStart"/>
      <w:r>
        <w:rPr>
          <w:rFonts w:ascii="Arial Narrow" w:hAnsi="Arial Narrow"/>
          <w:sz w:val="20"/>
          <w:szCs w:val="20"/>
        </w:rPr>
        <w:t>………………………………………………………….…..</w:t>
      </w:r>
      <w:proofErr w:type="gramEnd"/>
      <w:r>
        <w:rPr>
          <w:rFonts w:ascii="Arial Narrow" w:hAnsi="Arial Narrow"/>
          <w:sz w:val="20"/>
          <w:szCs w:val="20"/>
        </w:rPr>
        <w:t>34</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 xml:space="preserve"> IV-Connexion à la base de données : ………………………………………………………………………………………………....34</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IV.a-Réalisation du Contrôleur……………………………………………………………………………………………….36</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ab/>
        <w:t>IV.b-Réalisation du Modèle…………………………………………………………………………………………………...42</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V-Caractéristiques des plateformes de développement ……………………………………………………………………………..47</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VI-Extensibilité du projet…………………………………………………………………………………………………………………48</w:t>
      </w:r>
    </w:p>
    <w:p w:rsidR="0010315C" w:rsidRDefault="0010315C" w:rsidP="0010315C">
      <w:pPr>
        <w:spacing w:line="240" w:lineRule="auto"/>
        <w:jc w:val="both"/>
        <w:rPr>
          <w:rFonts w:ascii="Arial Narrow" w:hAnsi="Arial Narrow"/>
          <w:sz w:val="20"/>
          <w:szCs w:val="20"/>
        </w:rPr>
      </w:pPr>
      <w:r>
        <w:rPr>
          <w:rFonts w:ascii="Arial Narrow" w:hAnsi="Arial Narrow"/>
          <w:sz w:val="20"/>
          <w:szCs w:val="20"/>
        </w:rPr>
        <w:t>VII-Conclusion……………………………………………………………………………………………………………………………50</w:t>
      </w:r>
    </w:p>
    <w:p w:rsidR="0010315C" w:rsidRDefault="0010315C" w:rsidP="0010315C"/>
    <w:p w:rsidR="0010315C" w:rsidRDefault="0010315C" w:rsidP="0010315C">
      <w:pPr>
        <w:jc w:val="center"/>
        <w:rPr>
          <w:rFonts w:ascii="Trebuchet MS" w:hAnsi="Trebuchet MS"/>
          <w:b/>
          <w:color w:val="2E74B5" w:themeColor="accent1" w:themeShade="BF"/>
          <w:sz w:val="44"/>
          <w:szCs w:val="44"/>
          <w:u w:val="single"/>
        </w:rPr>
      </w:pPr>
      <w:r>
        <w:rPr>
          <w:rFonts w:ascii="Trebuchet MS" w:hAnsi="Trebuchet MS"/>
          <w:b/>
          <w:color w:val="2E74B5" w:themeColor="accent1" w:themeShade="BF"/>
          <w:sz w:val="44"/>
          <w:szCs w:val="44"/>
          <w:u w:val="single"/>
        </w:rPr>
        <w:lastRenderedPageBreak/>
        <w:t>Remerciement</w:t>
      </w:r>
      <w:ins w:id="7" w:author="Samia BENABDALLAH" w:date="2015-06-20T12:15:00Z">
        <w:r>
          <w:rPr>
            <w:rFonts w:ascii="Trebuchet MS" w:hAnsi="Trebuchet MS"/>
            <w:b/>
            <w:color w:val="2E74B5" w:themeColor="accent1" w:themeShade="BF"/>
            <w:sz w:val="44"/>
            <w:szCs w:val="44"/>
            <w:u w:val="single"/>
          </w:rPr>
          <w:t>s</w:t>
        </w:r>
      </w:ins>
    </w:p>
    <w:p w:rsidR="0010315C" w:rsidRDefault="0010315C" w:rsidP="0010315C">
      <w:pPr>
        <w:spacing w:after="120" w:line="400" w:lineRule="atLeast"/>
        <w:ind w:firstLine="708"/>
        <w:jc w:val="both"/>
        <w:rPr>
          <w:rFonts w:ascii="Bell MT" w:hAnsi="Bell MT"/>
          <w:i/>
          <w:color w:val="C45911" w:themeColor="accent2" w:themeShade="BF"/>
          <w:sz w:val="36"/>
          <w:szCs w:val="28"/>
        </w:rPr>
      </w:pPr>
    </w:p>
    <w:p w:rsidR="0010315C" w:rsidRDefault="0010315C" w:rsidP="0010315C">
      <w:pPr>
        <w:spacing w:after="120" w:line="400" w:lineRule="atLeast"/>
        <w:ind w:firstLine="708"/>
        <w:jc w:val="both"/>
        <w:rPr>
          <w:rFonts w:ascii="Bell MT" w:hAnsi="Bell MT"/>
          <w:i/>
          <w:color w:val="242424"/>
          <w:sz w:val="28"/>
          <w:szCs w:val="28"/>
        </w:rPr>
      </w:pPr>
      <w:r>
        <w:rPr>
          <w:rFonts w:ascii="Bell MT" w:hAnsi="Bell MT"/>
          <w:i/>
          <w:color w:val="242424"/>
          <w:sz w:val="28"/>
          <w:szCs w:val="28"/>
        </w:rPr>
        <w:t>On souhaite, avant toute chose, remercier Dieu pour nous avoir soutenus et permit la réalisation de ce projet de fin d’études.</w:t>
      </w:r>
    </w:p>
    <w:p w:rsidR="0010315C" w:rsidRDefault="0010315C" w:rsidP="0010315C">
      <w:pPr>
        <w:spacing w:after="120" w:line="400" w:lineRule="atLeast"/>
        <w:jc w:val="both"/>
        <w:rPr>
          <w:rFonts w:ascii="Bell MT" w:hAnsi="Bell MT"/>
          <w:i/>
          <w:color w:val="242424"/>
          <w:sz w:val="28"/>
          <w:szCs w:val="28"/>
        </w:rPr>
      </w:pPr>
    </w:p>
    <w:p w:rsidR="0010315C" w:rsidRDefault="0010315C" w:rsidP="0010315C">
      <w:pPr>
        <w:spacing w:after="120" w:line="400" w:lineRule="atLeast"/>
        <w:jc w:val="both"/>
        <w:rPr>
          <w:rFonts w:ascii="Bell MT" w:hAnsi="Bell MT"/>
          <w:i/>
          <w:color w:val="242424"/>
          <w:sz w:val="28"/>
          <w:szCs w:val="28"/>
        </w:rPr>
      </w:pPr>
    </w:p>
    <w:p w:rsidR="0010315C" w:rsidRDefault="0010315C" w:rsidP="0010315C">
      <w:pPr>
        <w:spacing w:after="120" w:line="400" w:lineRule="atLeast"/>
        <w:ind w:firstLine="708"/>
        <w:jc w:val="both"/>
        <w:rPr>
          <w:rFonts w:ascii="Bell MT" w:hAnsi="Bell MT"/>
          <w:i/>
          <w:color w:val="242424"/>
          <w:sz w:val="28"/>
          <w:szCs w:val="28"/>
        </w:rPr>
      </w:pPr>
      <w:r>
        <w:rPr>
          <w:rFonts w:ascii="Bell MT" w:hAnsi="Bell MT"/>
          <w:i/>
          <w:color w:val="242424"/>
          <w:sz w:val="28"/>
          <w:szCs w:val="28"/>
        </w:rPr>
        <w:t>Nous tenons à remercier toute l’équipe pédagogique de la faculté des sciences Ain Chock Hassan II et les intervenants professionnels responsables de la licence fondamentale en sciences mathématiques et informatique pour avoir assuré la partie théorique et pratique de celle-ci.</w:t>
      </w:r>
    </w:p>
    <w:p w:rsidR="0010315C" w:rsidRDefault="0010315C" w:rsidP="0010315C">
      <w:pPr>
        <w:spacing w:after="120" w:line="400" w:lineRule="atLeast"/>
        <w:jc w:val="both"/>
        <w:rPr>
          <w:rFonts w:ascii="Bell MT" w:hAnsi="Bell MT"/>
          <w:i/>
          <w:color w:val="242424"/>
          <w:sz w:val="28"/>
          <w:szCs w:val="28"/>
        </w:rPr>
      </w:pPr>
    </w:p>
    <w:p w:rsidR="0010315C" w:rsidRDefault="0010315C" w:rsidP="0010315C">
      <w:pPr>
        <w:spacing w:after="120" w:line="400" w:lineRule="atLeast"/>
        <w:jc w:val="both"/>
        <w:rPr>
          <w:rFonts w:ascii="Bell MT" w:hAnsi="Bell MT"/>
          <w:i/>
          <w:color w:val="242424"/>
          <w:sz w:val="28"/>
          <w:szCs w:val="28"/>
        </w:rPr>
      </w:pPr>
    </w:p>
    <w:p w:rsidR="0010315C" w:rsidRDefault="0010315C" w:rsidP="0010315C">
      <w:pPr>
        <w:spacing w:after="120" w:line="400" w:lineRule="atLeast"/>
        <w:ind w:firstLine="708"/>
        <w:jc w:val="both"/>
        <w:rPr>
          <w:rFonts w:ascii="Bell MT" w:hAnsi="Bell MT"/>
          <w:i/>
          <w:color w:val="242424"/>
          <w:sz w:val="28"/>
          <w:szCs w:val="28"/>
        </w:rPr>
      </w:pPr>
      <w:r>
        <w:rPr>
          <w:rFonts w:ascii="Bell MT" w:hAnsi="Bell MT"/>
          <w:i/>
          <w:color w:val="242424"/>
          <w:sz w:val="28"/>
          <w:szCs w:val="28"/>
        </w:rPr>
        <w:t>Nous adressons nos plus vifs remerciements à Mr Chbihi Louhdi Mohammed Reda  pour son encadrement de qualité, sa disponibilité, son aide inestimable et le temps précieux qu’il nous a toujours consacré pour nous guider sur la bonne voie.</w:t>
      </w:r>
    </w:p>
    <w:p w:rsidR="0010315C" w:rsidRDefault="0010315C" w:rsidP="0010315C">
      <w:pPr>
        <w:spacing w:after="120" w:line="400" w:lineRule="atLeast"/>
        <w:jc w:val="both"/>
        <w:rPr>
          <w:rFonts w:ascii="Bell MT" w:hAnsi="Bell MT"/>
          <w:i/>
          <w:color w:val="242424"/>
          <w:sz w:val="28"/>
          <w:szCs w:val="28"/>
        </w:rPr>
      </w:pPr>
    </w:p>
    <w:p w:rsidR="0010315C" w:rsidRDefault="0010315C" w:rsidP="0010315C">
      <w:pPr>
        <w:spacing w:after="120" w:line="400" w:lineRule="atLeast"/>
        <w:ind w:right="-142" w:firstLine="709"/>
        <w:jc w:val="both"/>
        <w:rPr>
          <w:rFonts w:ascii="Bell MT" w:hAnsi="Bell MT"/>
          <w:i/>
          <w:color w:val="242424"/>
          <w:sz w:val="28"/>
          <w:szCs w:val="28"/>
        </w:rPr>
      </w:pPr>
      <w:r>
        <w:rPr>
          <w:rFonts w:ascii="Bell MT" w:hAnsi="Bell MT"/>
          <w:i/>
          <w:color w:val="242424"/>
          <w:sz w:val="28"/>
          <w:szCs w:val="28"/>
        </w:rPr>
        <w:t>Finalement, nous remercions toutes les personnes qui ont veillé de près ou de loin au bon déroulement de ce projet.</w:t>
      </w:r>
    </w:p>
    <w:p w:rsidR="0010315C" w:rsidRDefault="0010315C" w:rsidP="0010315C">
      <w:pPr>
        <w:spacing w:line="360" w:lineRule="auto"/>
        <w:ind w:right="41"/>
        <w:jc w:val="center"/>
        <w:rPr>
          <w:rFonts w:ascii="Times" w:hAnsi="Times"/>
          <w:b/>
          <w:iCs/>
          <w:sz w:val="28"/>
        </w:rPr>
      </w:pPr>
    </w:p>
    <w:p w:rsidR="0010315C" w:rsidRDefault="0010315C" w:rsidP="0010315C">
      <w:pPr>
        <w:spacing w:line="360" w:lineRule="auto"/>
        <w:ind w:right="41"/>
        <w:jc w:val="center"/>
        <w:rPr>
          <w:rFonts w:ascii="Times" w:hAnsi="Times"/>
          <w:b/>
          <w:iCs/>
          <w:sz w:val="28"/>
        </w:rPr>
      </w:pPr>
    </w:p>
    <w:p w:rsidR="0010315C" w:rsidRDefault="0010315C" w:rsidP="0010315C"/>
    <w:p w:rsidR="0010315C" w:rsidRDefault="0010315C" w:rsidP="0010315C"/>
    <w:p w:rsidR="0010315C" w:rsidRDefault="0010315C" w:rsidP="0010315C"/>
    <w:p w:rsidR="0010315C" w:rsidRDefault="0010315C" w:rsidP="0010315C"/>
    <w:p w:rsidR="0010315C" w:rsidRDefault="0010315C" w:rsidP="0010315C"/>
    <w:p w:rsidR="0010315C" w:rsidRDefault="0010315C" w:rsidP="0010315C"/>
    <w:p w:rsidR="0010315C" w:rsidRDefault="0010315C" w:rsidP="0010315C">
      <w:pPr>
        <w:pStyle w:val="Heading1"/>
        <w:jc w:val="center"/>
        <w:rPr>
          <w:sz w:val="44"/>
          <w:szCs w:val="44"/>
        </w:rPr>
      </w:pPr>
      <w:bookmarkStart w:id="8" w:name="_Toc422526569"/>
    </w:p>
    <w:p w:rsidR="0010315C" w:rsidRDefault="0010315C" w:rsidP="0010315C">
      <w:pPr>
        <w:pStyle w:val="Heading1"/>
        <w:jc w:val="center"/>
        <w:rPr>
          <w:sz w:val="44"/>
          <w:szCs w:val="44"/>
        </w:rPr>
      </w:pPr>
      <w:r>
        <w:rPr>
          <w:sz w:val="44"/>
          <w:szCs w:val="44"/>
        </w:rPr>
        <w:t>Dédicaces</w:t>
      </w:r>
      <w:bookmarkEnd w:id="8"/>
    </w:p>
    <w:p w:rsidR="0010315C" w:rsidRDefault="0010315C" w:rsidP="0010315C">
      <w:pPr>
        <w:jc w:val="both"/>
        <w:rPr>
          <w:rFonts w:cs="Times New Roman"/>
          <w:b/>
        </w:rPr>
      </w:pPr>
    </w:p>
    <w:p w:rsidR="0010315C" w:rsidRDefault="0010315C" w:rsidP="0010315C">
      <w:pPr>
        <w:jc w:val="both"/>
        <w:rPr>
          <w:rFonts w:cs="Times New Roman"/>
          <w:b/>
        </w:rPr>
      </w:pPr>
    </w:p>
    <w:p w:rsidR="0010315C" w:rsidRDefault="0010315C" w:rsidP="0010315C">
      <w:pPr>
        <w:jc w:val="both"/>
        <w:rPr>
          <w:rFonts w:cs="Times New Roman"/>
          <w:b/>
        </w:rPr>
      </w:pPr>
    </w:p>
    <w:p w:rsidR="0010315C" w:rsidRDefault="0010315C" w:rsidP="0010315C">
      <w:pPr>
        <w:jc w:val="both"/>
        <w:rPr>
          <w:rFonts w:cs="Times New Roman"/>
          <w:b/>
        </w:rPr>
      </w:pPr>
    </w:p>
    <w:p w:rsidR="0010315C" w:rsidRDefault="0010315C" w:rsidP="0010315C">
      <w:pPr>
        <w:ind w:firstLine="709"/>
        <w:jc w:val="both"/>
        <w:rPr>
          <w:rFonts w:ascii="Bell MT" w:hAnsi="Bell MT"/>
          <w:i/>
          <w:color w:val="242424"/>
          <w:sz w:val="28"/>
          <w:szCs w:val="28"/>
        </w:rPr>
      </w:pPr>
      <w:r>
        <w:rPr>
          <w:rFonts w:ascii="Bell MT" w:hAnsi="Bell MT"/>
          <w:i/>
          <w:color w:val="242424"/>
          <w:sz w:val="28"/>
          <w:szCs w:val="28"/>
        </w:rPr>
        <w:t>C’est avec une profonde gratitude et de sincères sentiments, que nous dédions ce modeste travail de fin d’études à nos chers parents qui ont sacrifié leurs vies pour notre réussite et nous ont éclairé le chemin par leurs conseils judicieux.</w:t>
      </w:r>
    </w:p>
    <w:p w:rsidR="0010315C" w:rsidRDefault="0010315C" w:rsidP="0010315C">
      <w:pPr>
        <w:jc w:val="both"/>
        <w:rPr>
          <w:rFonts w:ascii="Bell MT" w:hAnsi="Bell MT"/>
          <w:i/>
          <w:color w:val="242424"/>
          <w:sz w:val="28"/>
          <w:szCs w:val="28"/>
        </w:rPr>
      </w:pPr>
    </w:p>
    <w:p w:rsidR="0010315C" w:rsidRDefault="0010315C" w:rsidP="0010315C">
      <w:pPr>
        <w:ind w:firstLine="709"/>
        <w:jc w:val="both"/>
        <w:rPr>
          <w:rFonts w:ascii="Bell MT" w:hAnsi="Bell MT"/>
          <w:i/>
          <w:color w:val="242424"/>
          <w:sz w:val="28"/>
          <w:szCs w:val="28"/>
        </w:rPr>
      </w:pPr>
      <w:r>
        <w:rPr>
          <w:rFonts w:ascii="Bell MT" w:hAnsi="Bell MT"/>
          <w:i/>
          <w:color w:val="242424"/>
          <w:sz w:val="28"/>
          <w:szCs w:val="28"/>
        </w:rPr>
        <w:t>Nous espérons qu’un jour, nous pourrons leurs rendre un peu de ce qu’ils ont fait pour nous, que dieu leur prête bonheur et longue vie.</w:t>
      </w:r>
    </w:p>
    <w:p w:rsidR="0010315C" w:rsidRDefault="0010315C" w:rsidP="0010315C">
      <w:pPr>
        <w:jc w:val="both"/>
        <w:rPr>
          <w:rFonts w:ascii="Bell MT" w:hAnsi="Bell MT"/>
          <w:i/>
          <w:color w:val="242424"/>
          <w:sz w:val="28"/>
          <w:szCs w:val="28"/>
        </w:rPr>
      </w:pPr>
    </w:p>
    <w:p w:rsidR="0010315C" w:rsidRDefault="0010315C" w:rsidP="0010315C">
      <w:pPr>
        <w:ind w:firstLine="709"/>
        <w:jc w:val="both"/>
        <w:rPr>
          <w:rFonts w:ascii="Bell MT" w:hAnsi="Bell MT"/>
          <w:i/>
          <w:color w:val="242424"/>
          <w:sz w:val="28"/>
          <w:szCs w:val="28"/>
        </w:rPr>
      </w:pPr>
      <w:r>
        <w:rPr>
          <w:rFonts w:ascii="Bell MT" w:hAnsi="Bell MT"/>
          <w:i/>
          <w:color w:val="242424"/>
          <w:sz w:val="28"/>
          <w:szCs w:val="28"/>
        </w:rPr>
        <w:t>Nous dédions aussi ce travail à nos frères et sœurs, nos familles, nos amis, tous nos professeurs qui nous enseigné et à tous ceux qui nous sont chers.</w:t>
      </w:r>
    </w:p>
    <w:p w:rsidR="00C02306" w:rsidRDefault="0010315C"/>
    <w:sectPr w:rsidR="00C02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A3"/>
    <w:rsid w:val="0010315C"/>
    <w:rsid w:val="00134AB4"/>
    <w:rsid w:val="00AE6E66"/>
    <w:rsid w:val="00D25C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E3F29-2655-4E77-AB4B-4D845CAB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15C"/>
    <w:pPr>
      <w:spacing w:line="256" w:lineRule="auto"/>
    </w:pPr>
    <w:rPr>
      <w:rFonts w:asciiTheme="majorBidi" w:eastAsiaTheme="minorEastAsia" w:hAnsiTheme="majorBidi"/>
      <w:sz w:val="24"/>
      <w:lang w:eastAsia="ja-JP"/>
    </w:rPr>
  </w:style>
  <w:style w:type="paragraph" w:styleId="Heading1">
    <w:name w:val="heading 1"/>
    <w:basedOn w:val="Normal"/>
    <w:next w:val="Normal"/>
    <w:link w:val="Heading1Char"/>
    <w:uiPriority w:val="9"/>
    <w:qFormat/>
    <w:rsid w:val="0010315C"/>
    <w:pPr>
      <w:keepNext/>
      <w:keepLines/>
      <w:spacing w:before="320" w:after="0" w:line="240" w:lineRule="auto"/>
      <w:outlineLvl w:val="0"/>
    </w:pPr>
    <w:rPr>
      <w:rFonts w:ascii="Trebuchet MS" w:eastAsiaTheme="majorEastAsia" w:hAnsi="Trebuchet MS" w:cstheme="majorBidi"/>
      <w:b/>
      <w:color w:val="2E74B5" w:themeColor="accent1" w:themeShade="BF"/>
      <w:sz w:val="30"/>
      <w:szCs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15C"/>
    <w:rPr>
      <w:rFonts w:ascii="Trebuchet MS" w:eastAsiaTheme="majorEastAsia" w:hAnsi="Trebuchet MS" w:cstheme="majorBidi"/>
      <w:b/>
      <w:color w:val="2E74B5" w:themeColor="accent1" w:themeShade="BF"/>
      <w:sz w:val="30"/>
      <w:szCs w:val="30"/>
      <w:u w:val="single"/>
      <w:lang w:eastAsia="ja-JP"/>
    </w:rPr>
  </w:style>
  <w:style w:type="table" w:styleId="TableGrid">
    <w:name w:val="Table Grid"/>
    <w:basedOn w:val="TableNormal"/>
    <w:uiPriority w:val="59"/>
    <w:rsid w:val="0010315C"/>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8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3643</Characters>
  <Application>Microsoft Office Word</Application>
  <DocSecurity>0</DocSecurity>
  <Lines>30</Lines>
  <Paragraphs>8</Paragraphs>
  <ScaleCrop>false</ScaleCrop>
  <Company>Blue Ocean</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dc:creator>
  <cp:keywords/>
  <dc:description/>
  <cp:lastModifiedBy>Blue Ocean</cp:lastModifiedBy>
  <cp:revision>2</cp:revision>
  <dcterms:created xsi:type="dcterms:W3CDTF">2016-05-19T19:42:00Z</dcterms:created>
  <dcterms:modified xsi:type="dcterms:W3CDTF">2016-05-19T19:45:00Z</dcterms:modified>
</cp:coreProperties>
</file>